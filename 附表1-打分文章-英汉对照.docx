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pStyle w:val="3"/>
              <w:spacing w:before="0" w:beforeAutospacing="0"/>
              <w:textAlignment w:val="baseline"/>
              <w:rPr>
                <w:rFonts w:hint="default" w:ascii="Times New Roman" w:hAnsi="Times New Roman" w:cs="Times New Roman"/>
                <w:color w:val="000000"/>
              </w:rPr>
            </w:pPr>
            <w:r>
              <w:rPr>
                <w:rFonts w:hint="default" w:ascii="Times New Roman" w:hAnsi="Times New Roman" w:cs="Times New Roman"/>
                <w:color w:val="000000"/>
              </w:rPr>
              <w:t xml:space="preserve">There is little doubt that climate change threatens Panama. Rising seas will submerge the low-lying Caribbean islands of San Blas, a tourist attraction and home to several thousand Guna, an indigenous group. Warmer temperatures will speed evaporation, and thus reduce water levels in Lake </w:t>
            </w:r>
            <w:bookmarkStart w:id="0" w:name="OLE_LINK1"/>
            <w:r>
              <w:rPr>
                <w:rFonts w:hint="default" w:ascii="Times New Roman" w:hAnsi="Times New Roman" w:cs="Times New Roman"/>
                <w:color w:val="000000"/>
              </w:rPr>
              <w:t>Gatun</w:t>
            </w:r>
            <w:bookmarkEnd w:id="0"/>
            <w:r>
              <w:rPr>
                <w:rFonts w:hint="default" w:ascii="Times New Roman" w:hAnsi="Times New Roman" w:cs="Times New Roman"/>
                <w:color w:val="000000"/>
              </w:rPr>
              <w:t>. But pinning blame for recent droughts on climate change is harder.</w:t>
            </w:r>
          </w:p>
        </w:tc>
        <w:tc>
          <w:tcPr>
            <w:tcW w:w="4261" w:type="dxa"/>
          </w:tcPr>
          <w:p>
            <w:pPr>
              <w:pStyle w:val="3"/>
              <w:spacing w:before="0" w:beforeAutospacing="0"/>
              <w:textAlignment w:val="baseline"/>
              <w:rPr>
                <w:rFonts w:hint="default" w:ascii="Times New Roman" w:hAnsi="Times New Roman" w:cs="Times New Roman"/>
                <w:color w:val="000000"/>
              </w:rPr>
            </w:pPr>
            <w:r>
              <w:rPr>
                <w:rFonts w:hint="eastAsia"/>
              </w:rPr>
              <w:t>毫无疑问，气候变化威胁着巴拿马。</w:t>
            </w:r>
            <w:commentRangeStart w:id="0"/>
            <w:r>
              <w:rPr>
                <w:rFonts w:hint="eastAsia"/>
                <w:lang w:val="en-US" w:eastAsia="zh-CN"/>
              </w:rPr>
              <w:t>海水上涨</w:t>
            </w:r>
            <w:commentRangeEnd w:id="0"/>
            <w:r>
              <w:commentReference w:id="0"/>
            </w:r>
            <w:r>
              <w:rPr>
                <w:rFonts w:hint="eastAsia"/>
              </w:rPr>
              <w:t>将淹没加勒比海低洼岛屿圣布拉斯，这是一个旅游胜地，也是几千个</w:t>
            </w:r>
            <w:commentRangeStart w:id="1"/>
            <w:r>
              <w:rPr>
                <w:rFonts w:hint="eastAsia"/>
              </w:rPr>
              <w:t>土著人古纳</w:t>
            </w:r>
            <w:commentRangeEnd w:id="1"/>
            <w:r>
              <w:commentReference w:id="1"/>
            </w:r>
            <w:r>
              <w:rPr>
                <w:rFonts w:hint="eastAsia"/>
              </w:rPr>
              <w:t>的家园。温度升高会加速蒸发，</w:t>
            </w:r>
            <w:commentRangeStart w:id="2"/>
            <w:r>
              <w:rPr>
                <w:rFonts w:hint="eastAsia"/>
                <w:lang w:val="en-US" w:eastAsia="zh-CN"/>
              </w:rPr>
              <w:t>因此</w:t>
            </w:r>
            <w:commentRangeEnd w:id="2"/>
            <w:r>
              <w:commentReference w:id="2"/>
            </w:r>
            <w:r>
              <w:rPr>
                <w:rFonts w:hint="eastAsia"/>
              </w:rPr>
              <w:t>降低</w:t>
            </w:r>
            <w:commentRangeStart w:id="3"/>
            <w:r>
              <w:rPr>
                <w:rFonts w:hint="eastAsia"/>
              </w:rPr>
              <w:t>加顿湖</w:t>
            </w:r>
            <w:commentRangeEnd w:id="3"/>
            <w:r>
              <w:commentReference w:id="3"/>
            </w:r>
            <w:r>
              <w:rPr>
                <w:rFonts w:hint="eastAsia"/>
              </w:rPr>
              <w:t>的水位。但是把最近的干旱归咎于气候变化</w:t>
            </w:r>
            <w:commentRangeStart w:id="4"/>
            <w:r>
              <w:rPr>
                <w:rFonts w:hint="eastAsia"/>
              </w:rPr>
              <w:t>是很难的</w:t>
            </w:r>
            <w:commentRangeEnd w:id="4"/>
            <w:r>
              <w:commentReference w:id="4"/>
            </w:r>
            <w:r>
              <w:rPr>
                <w:rFonts w:hint="eastAsia"/>
              </w:rPr>
              <w:t>。</w:t>
            </w:r>
            <w:r>
              <w:rPr>
                <w:rFonts w:hint="default" w:ascii="Times New Roman" w:hAnsi="Times New Roman" w:cs="Times New Roman"/>
                <w:color w:val="000000"/>
              </w:rPr>
              <w:br w:type="textWrapp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pStyle w:val="3"/>
              <w:spacing w:before="0" w:beforeAutospacing="0"/>
              <w:textAlignment w:val="baseline"/>
              <w:rPr>
                <w:rFonts w:hint="default" w:ascii="Times New Roman" w:hAnsi="Times New Roman" w:cs="Times New Roman"/>
                <w:color w:val="000000"/>
              </w:rPr>
            </w:pPr>
            <w:r>
              <w:rPr>
                <w:rFonts w:hint="default" w:ascii="Times New Roman" w:hAnsi="Times New Roman" w:cs="Times New Roman"/>
                <w:color w:val="000000"/>
              </w:rPr>
              <w:t>Panama’s worst droughts have happened during extreme occurrences of El Niño, a natural phenomenon in which warm water moves eastwards across the equatorial Pacific Ocean. Longer cycles like the Pacific Decadal Oscillation, which alternates every 20-30 years between warm phases that make El Niños stronger and more frequent and cooler ones, make the role of climate change harder to discern.</w:t>
            </w:r>
          </w:p>
        </w:tc>
        <w:tc>
          <w:tcPr>
            <w:tcW w:w="4261" w:type="dxa"/>
            <w:vAlign w:val="top"/>
          </w:tcPr>
          <w:p>
            <w:pPr>
              <w:rPr>
                <w:rFonts w:hint="default" w:ascii="Times New Roman" w:hAnsi="Times New Roman" w:cs="Times New Roman"/>
                <w:color w:val="000000"/>
              </w:rPr>
            </w:pPr>
            <w:r>
              <w:rPr>
                <w:rFonts w:hint="eastAsia"/>
              </w:rPr>
              <w:t>巴拿马最严重的干旱发生在极端的厄尔尼诺现象期间，这是</w:t>
            </w:r>
            <w:commentRangeStart w:id="5"/>
            <w:r>
              <w:rPr>
                <w:rFonts w:hint="eastAsia"/>
              </w:rPr>
              <w:t>一种暖水向东穿过赤道太平洋的自然现象。像</w:t>
            </w:r>
            <w:commentRangeStart w:id="6"/>
            <w:r>
              <w:rPr>
                <w:rFonts w:hint="eastAsia"/>
              </w:rPr>
              <w:t>太平洋十年振荡</w:t>
            </w:r>
            <w:commentRangeEnd w:id="6"/>
            <w:r>
              <w:commentReference w:id="6"/>
            </w:r>
            <w:r>
              <w:rPr>
                <w:rFonts w:hint="eastAsia"/>
              </w:rPr>
              <w:t>这样的较长周期，每隔</w:t>
            </w:r>
            <w:commentRangeStart w:id="7"/>
            <w:r>
              <w:rPr>
                <w:rFonts w:hint="eastAsia"/>
              </w:rPr>
              <w:t>2-30</w:t>
            </w:r>
            <w:commentRangeEnd w:id="7"/>
            <w:r>
              <w:commentReference w:id="7"/>
            </w:r>
            <w:r>
              <w:rPr>
                <w:rFonts w:hint="eastAsia"/>
              </w:rPr>
              <w:t>年在使</w:t>
            </w:r>
            <w:commentRangeStart w:id="8"/>
            <w:r>
              <w:rPr>
                <w:rFonts w:hint="eastAsia"/>
              </w:rPr>
              <w:t>扼</w:t>
            </w:r>
            <w:commentRangeEnd w:id="8"/>
            <w:r>
              <w:commentReference w:id="8"/>
            </w:r>
            <w:r>
              <w:rPr>
                <w:rFonts w:hint="eastAsia"/>
              </w:rPr>
              <w:t>尔尼诺现象更强、更频繁和更冷的暖相之间交替出现，使人们更难辨别气候变化的作用。</w:t>
            </w:r>
            <w:commentRangeEnd w:id="5"/>
            <w:r>
              <w:commentReference w:id="5"/>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top"/>
          </w:tcPr>
          <w:p>
            <w:pPr>
              <w:pStyle w:val="3"/>
              <w:spacing w:before="0" w:beforeAutospacing="0"/>
              <w:textAlignment w:val="baseline"/>
              <w:rPr>
                <w:rFonts w:hint="eastAsia"/>
              </w:rPr>
            </w:pPr>
            <w:r>
              <w:rPr>
                <w:rFonts w:hint="default" w:ascii="Times New Roman" w:hAnsi="Times New Roman" w:cs="Times New Roman"/>
                <w:color w:val="000000"/>
              </w:rPr>
              <w:t>Residents of the capital do not doubt that changes are afoot. The rainy season once brought daily showers of three to four hours. Now the same amount of rain falls in an hour. Eight of the ten biggest storms in the city, measured by rainfall within 24 hours, have occurred since 2000. Despite those downpours, the canal area has had six straight years of below-average rainfall. The dry season is lengthening. This year it began a month earlier than usual and ended a month late. The current drought is the first severe one to occur in a mild El Niño year.</w:t>
            </w:r>
          </w:p>
        </w:tc>
        <w:tc>
          <w:tcPr>
            <w:tcW w:w="4261" w:type="dxa"/>
            <w:vAlign w:val="top"/>
          </w:tcPr>
          <w:p>
            <w:pPr>
              <w:rPr>
                <w:rFonts w:hint="eastAsia"/>
              </w:rPr>
            </w:pPr>
            <w:r>
              <w:rPr>
                <w:rFonts w:hint="eastAsia"/>
              </w:rPr>
              <w:t>首都居民毫不怀疑正在发生变化。雨季曾经带来每天3到4小时的阵雨。现在一小时内</w:t>
            </w:r>
            <w:commentRangeStart w:id="9"/>
            <w:r>
              <w:rPr>
                <w:rFonts w:hint="eastAsia"/>
              </w:rPr>
              <w:t>也会</w:t>
            </w:r>
            <w:commentRangeEnd w:id="9"/>
            <w:r>
              <w:commentReference w:id="9"/>
            </w:r>
            <w:r>
              <w:rPr>
                <w:rFonts w:hint="eastAsia"/>
              </w:rPr>
              <w:t>下同样多的雨。根据24小时内的降雨量计算，该市十大风暴中有八场是2000年</w:t>
            </w:r>
            <w:commentRangeStart w:id="10"/>
            <w:r>
              <w:rPr>
                <w:rFonts w:hint="eastAsia"/>
              </w:rPr>
              <w:t>以来</w:t>
            </w:r>
            <w:commentRangeEnd w:id="10"/>
            <w:r>
              <w:commentReference w:id="10"/>
            </w:r>
            <w:r>
              <w:rPr>
                <w:rFonts w:hint="eastAsia"/>
              </w:rPr>
              <w:t>发生的。尽管暴雨频发，运河地区已经</w:t>
            </w:r>
            <w:commentRangeStart w:id="11"/>
            <w:r>
              <w:rPr>
                <w:rFonts w:hint="eastAsia"/>
              </w:rPr>
              <w:t>连续六年降雨量低于平均水平</w:t>
            </w:r>
            <w:commentRangeEnd w:id="11"/>
            <w:r>
              <w:commentReference w:id="11"/>
            </w:r>
            <w:commentRangeStart w:id="12"/>
            <w:r>
              <w:rPr>
                <w:rFonts w:hint="eastAsia"/>
              </w:rPr>
              <w:t>。</w:t>
            </w:r>
            <w:commentRangeEnd w:id="12"/>
            <w:r>
              <w:commentReference w:id="12"/>
            </w:r>
            <w:r>
              <w:rPr>
                <w:rFonts w:hint="eastAsia"/>
              </w:rPr>
              <w:t xml:space="preserve">今年比往常早一个月开始，晚一个月结束。目前的干旱是温和的厄尔尼诺年中出现的第一次严重干旱。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top"/>
          </w:tcPr>
          <w:p>
            <w:pPr>
              <w:pStyle w:val="3"/>
              <w:spacing w:before="0" w:beforeAutospacing="0"/>
              <w:textAlignment w:val="baseline"/>
              <w:rPr>
                <w:rFonts w:hint="eastAsia"/>
              </w:rPr>
            </w:pPr>
            <w:r>
              <w:rPr>
                <w:rFonts w:hint="default" w:ascii="Times New Roman" w:hAnsi="Times New Roman" w:cs="Times New Roman"/>
                <w:color w:val="000000"/>
              </w:rPr>
              <w:t xml:space="preserve">This unprecedented concurrence suggests that climate change is directly responsible, the </w:t>
            </w:r>
            <w:r>
              <w:rPr>
                <w:rFonts w:hint="default" w:ascii="Times New Roman" w:hAnsi="Times New Roman" w:cs="Times New Roman"/>
                <w:color w:val="000000"/>
                <w:shd w:val="clear" w:color="auto" w:fill="FFFFFF"/>
              </w:rPr>
              <w:t>Panama Canal Authority</w:t>
            </w:r>
            <w:r>
              <w:rPr>
                <w:rFonts w:hint="default" w:ascii="Times New Roman" w:hAnsi="Times New Roman" w:cs="Times New Roman"/>
                <w:color w:val="000000"/>
              </w:rPr>
              <w:t xml:space="preserve"> believes. “To be completely sure you’d have to wait a hundred years,” notes Carlos Vargas, the ACP’s vice-president for water and environment. And even if climate change is not the culprit now, it may strengthen future El Niños, which would lengthen droughts and increase their intensity. Some scientists think that if, as expected, the equatorial eastern Pacific warms faster than other regions, extreme El Niños will double in frequency to once a decade by 2100.</w:t>
            </w:r>
          </w:p>
        </w:tc>
        <w:tc>
          <w:tcPr>
            <w:tcW w:w="4261" w:type="dxa"/>
          </w:tcPr>
          <w:p>
            <w:pPr>
              <w:rPr>
                <w:rFonts w:hint="eastAsia"/>
              </w:rPr>
            </w:pPr>
            <w:commentRangeStart w:id="13"/>
            <w:r>
              <w:rPr>
                <w:rFonts w:hint="eastAsia"/>
              </w:rPr>
              <w:t>巴拿马运河当局</w:t>
            </w:r>
            <w:commentRangeEnd w:id="13"/>
            <w:r>
              <w:commentReference w:id="13"/>
            </w:r>
            <w:r>
              <w:rPr>
                <w:rFonts w:hint="eastAsia"/>
              </w:rPr>
              <w:t>认为，这种前所未有的合作表明气候变化是</w:t>
            </w:r>
            <w:commentRangeStart w:id="14"/>
            <w:r>
              <w:rPr>
                <w:rFonts w:hint="eastAsia"/>
              </w:rPr>
              <w:t>直接责任</w:t>
            </w:r>
            <w:commentRangeEnd w:id="14"/>
            <w:r>
              <w:commentReference w:id="14"/>
            </w:r>
            <w:r>
              <w:rPr>
                <w:rFonts w:hint="eastAsia"/>
              </w:rPr>
              <w:t>。ACP负责水和环境事务的副总裁</w:t>
            </w:r>
            <w:commentRangeStart w:id="15"/>
            <w:r>
              <w:rPr>
                <w:rFonts w:hint="eastAsia"/>
              </w:rPr>
              <w:t>卡洛斯·瓦加斯</w:t>
            </w:r>
            <w:commentRangeEnd w:id="15"/>
            <w:r>
              <w:commentReference w:id="15"/>
            </w:r>
            <w:r>
              <w:rPr>
                <w:rFonts w:hint="eastAsia"/>
              </w:rPr>
              <w:t>指出：“要完全确定这点必须等上一百年。即使气候变化现在不是罪魁祸首，但它可能会加强未来的厄尔尼诺现象，</w:t>
            </w:r>
            <w:commentRangeStart w:id="16"/>
            <w:r>
              <w:rPr>
                <w:rFonts w:hint="eastAsia"/>
              </w:rPr>
              <w:t>从而延长干旱并增加其强度</w:t>
            </w:r>
            <w:commentRangeEnd w:id="16"/>
            <w:r>
              <w:commentReference w:id="16"/>
            </w:r>
            <w:r>
              <w:rPr>
                <w:rFonts w:hint="eastAsia"/>
              </w:rPr>
              <w:t>。一些科学家认为</w:t>
            </w:r>
            <w:commentRangeStart w:id="17"/>
            <w:r>
              <w:rPr>
                <w:rFonts w:hint="eastAsia"/>
              </w:rPr>
              <w:t>，</w:t>
            </w:r>
            <w:commentRangeEnd w:id="17"/>
            <w:r>
              <w:commentReference w:id="17"/>
            </w:r>
            <w:r>
              <w:rPr>
                <w:rFonts w:hint="eastAsia"/>
              </w:rPr>
              <w:t>如果赤道东太平洋变暖的速度超过其他地区，到2100年</w:t>
            </w:r>
            <w:ins w:id="0" w:author="吴绪瑶" w:date="2019-11-10T07:55:11Z">
              <w:r>
                <w:rPr>
                  <w:rFonts w:hint="eastAsia"/>
                  <w:lang w:eastAsia="zh-CN"/>
                </w:rPr>
                <w:t>，</w:t>
              </w:r>
            </w:ins>
            <w:r>
              <w:rPr>
                <w:rFonts w:hint="eastAsia"/>
              </w:rPr>
              <w:t>极端厄尔尼诺现象</w:t>
            </w:r>
            <w:ins w:id="1" w:author="吴绪瑶" w:date="2019-11-10T07:55:22Z">
              <w:r>
                <w:rPr>
                  <w:rFonts w:hint="eastAsia"/>
                  <w:lang w:val="en-US" w:eastAsia="zh-CN"/>
                </w:rPr>
                <w:t>出现</w:t>
              </w:r>
            </w:ins>
            <w:r>
              <w:rPr>
                <w:rFonts w:hint="eastAsia"/>
              </w:rPr>
              <w:t>的频率将</w:t>
            </w:r>
            <w:commentRangeStart w:id="18"/>
            <w:r>
              <w:rPr>
                <w:rFonts w:hint="eastAsia"/>
              </w:rPr>
              <w:t>翻一番</w:t>
            </w:r>
            <w:commentRangeEnd w:id="18"/>
            <w:r>
              <w:commentReference w:id="18"/>
            </w:r>
            <w:r>
              <w:rPr>
                <w:rFonts w:hint="eastAsia"/>
              </w:rPr>
              <w:t>，达到十年一次。</w:t>
            </w:r>
          </w:p>
        </w:tc>
      </w:tr>
    </w:tbl>
    <w:p>
      <w:pPr>
        <w:rPr>
          <w:rFonts w:hint="eastAsia"/>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吴绪瑶" w:date="2019-11-10T07:35:26Z" w:initials="吴绪瑶">
    <w:p w14:paraId="099947E8">
      <w:pPr>
        <w:pStyle w:val="2"/>
      </w:pPr>
      <w:r>
        <w:rPr>
          <w:rFonts w:hint="eastAsia"/>
          <w:lang w:val="en-US" w:eastAsia="zh-CN"/>
        </w:rPr>
        <w:t>海平面上升</w:t>
      </w:r>
    </w:p>
  </w:comment>
  <w:comment w:id="1" w:author="吴绪瑶" w:date="2019-11-10T07:35:42Z" w:initials="吴绪瑶">
    <w:p w14:paraId="063C162A">
      <w:pPr>
        <w:pStyle w:val="2"/>
      </w:pPr>
      <w:r>
        <w:rPr>
          <w:rFonts w:hint="eastAsia"/>
          <w:lang w:val="en-US" w:eastAsia="zh-CN"/>
        </w:rPr>
        <w:t>土著古纳人</w:t>
      </w:r>
    </w:p>
  </w:comment>
  <w:comment w:id="2" w:author="吴绪瑶" w:date="2019-11-10T07:35:51Z" w:initials="吴绪瑶">
    <w:p w14:paraId="2DD114A2">
      <w:pPr>
        <w:pStyle w:val="2"/>
      </w:pPr>
      <w:r>
        <w:rPr>
          <w:rFonts w:hint="eastAsia"/>
          <w:lang w:val="en-US" w:eastAsia="zh-CN"/>
        </w:rPr>
        <w:t>从而</w:t>
      </w:r>
    </w:p>
  </w:comment>
  <w:comment w:id="3" w:author="吴绪瑶" w:date="2019-11-10T07:36:03Z" w:initials="吴绪瑶">
    <w:p w14:paraId="0B1B3491">
      <w:pPr>
        <w:pStyle w:val="2"/>
      </w:pPr>
      <w:r>
        <w:rPr>
          <w:rFonts w:hint="eastAsia"/>
          <w:lang w:val="en-US" w:eastAsia="zh-CN"/>
        </w:rPr>
        <w:t>加通湖</w:t>
      </w:r>
    </w:p>
  </w:comment>
  <w:comment w:id="4" w:author="吴绪瑶" w:date="2019-11-10T07:36:14Z" w:initials="吴绪瑶">
    <w:p w14:paraId="3CB0620E">
      <w:pPr>
        <w:pStyle w:val="2"/>
        <w:rPr>
          <w:lang w:val="en-US"/>
        </w:rPr>
      </w:pPr>
      <w:r>
        <w:rPr>
          <w:rFonts w:hint="eastAsia"/>
          <w:lang w:val="en-US" w:eastAsia="zh-CN"/>
        </w:rPr>
        <w:t>越来越难</w:t>
      </w:r>
    </w:p>
  </w:comment>
  <w:comment w:id="6" w:author="吴绪瑶" w:date="2019-11-10T07:36:29Z" w:initials="吴绪瑶">
    <w:p w14:paraId="212200CB">
      <w:pPr>
        <w:pStyle w:val="2"/>
      </w:pPr>
      <w:r>
        <w:rPr>
          <w:rFonts w:hint="eastAsia"/>
          <w:lang w:val="en-US" w:eastAsia="zh-CN"/>
        </w:rPr>
        <w:t>太平洋十年涛动</w:t>
      </w:r>
    </w:p>
  </w:comment>
  <w:comment w:id="7" w:author="吴绪瑶" w:date="2019-11-10T07:36:39Z" w:initials="吴绪瑶">
    <w:p w14:paraId="51900013">
      <w:pPr>
        <w:pStyle w:val="2"/>
      </w:pPr>
      <w:r>
        <w:rPr>
          <w:rFonts w:hint="eastAsia"/>
          <w:lang w:val="en-US" w:eastAsia="zh-CN"/>
        </w:rPr>
        <w:t>20-30</w:t>
      </w:r>
    </w:p>
  </w:comment>
  <w:comment w:id="8" w:author="吴绪瑶" w:date="2019-11-10T07:36:49Z" w:initials="吴绪瑶">
    <w:p w14:paraId="4596479E">
      <w:pPr>
        <w:pStyle w:val="2"/>
      </w:pPr>
      <w:r>
        <w:rPr>
          <w:rFonts w:hint="eastAsia"/>
          <w:lang w:val="en-US" w:eastAsia="zh-CN"/>
        </w:rPr>
        <w:t>厄</w:t>
      </w:r>
    </w:p>
  </w:comment>
  <w:comment w:id="5" w:author="吴绪瑶" w:date="2019-11-10T07:35:01Z" w:initials="吴绪瑶">
    <w:p w14:paraId="13FD0C33">
      <w:pPr>
        <w:pStyle w:val="3"/>
        <w:spacing w:before="0" w:beforeAutospacing="0"/>
        <w:textAlignment w:val="baseline"/>
        <w:rPr>
          <w:rFonts w:hint="eastAsia" w:ascii="Times New Roman" w:hAnsi="Times New Roman" w:eastAsia="宋体" w:cs="Times New Roman"/>
          <w:color w:val="000000"/>
          <w:lang w:eastAsia="zh-CN"/>
        </w:rPr>
      </w:pPr>
      <w:r>
        <w:rPr>
          <w:rFonts w:hint="eastAsia" w:ascii="Times New Roman" w:hAnsi="Times New Roman" w:cs="Times New Roman"/>
          <w:color w:val="000000"/>
          <w:lang w:val="en-US" w:eastAsia="zh-CN"/>
        </w:rPr>
        <w:t>译文逻辑不对，没有体现出</w:t>
      </w:r>
      <w:r>
        <w:rPr>
          <w:rFonts w:hint="default" w:ascii="Times New Roman" w:hAnsi="Times New Roman" w:cs="Times New Roman"/>
          <w:color w:val="000000"/>
        </w:rPr>
        <w:t>太平洋十年涛动</w:t>
      </w:r>
      <w:r>
        <w:rPr>
          <w:rFonts w:hint="eastAsia" w:ascii="Times New Roman" w:hAnsi="Times New Roman" w:cs="Times New Roman"/>
          <w:color w:val="000000"/>
          <w:lang w:val="en-US" w:eastAsia="zh-CN"/>
        </w:rPr>
        <w:t>的</w:t>
      </w:r>
      <w:r>
        <w:rPr>
          <w:rFonts w:hint="default" w:ascii="Times New Roman" w:hAnsi="Times New Roman" w:cs="Times New Roman"/>
          <w:color w:val="000000"/>
        </w:rPr>
        <w:t>暖相位和冷相位的变换周期为20至30年</w:t>
      </w:r>
      <w:r>
        <w:rPr>
          <w:rFonts w:hint="eastAsia" w:ascii="Times New Roman" w:hAnsi="Times New Roman" w:cs="Times New Roman"/>
          <w:color w:val="000000"/>
          <w:lang w:eastAsia="zh-CN"/>
        </w:rPr>
        <w:t>；</w:t>
      </w:r>
    </w:p>
    <w:p w14:paraId="1D935230">
      <w:pPr>
        <w:pStyle w:val="3"/>
        <w:spacing w:before="0" w:beforeAutospacing="0"/>
        <w:textAlignment w:val="baseline"/>
        <w:rPr>
          <w:rFonts w:hint="eastAsia" w:ascii="Times New Roman" w:hAnsi="Times New Roman" w:eastAsia="宋体" w:cs="Times New Roman"/>
          <w:color w:val="000000"/>
          <w:lang w:val="en-US" w:eastAsia="zh-CN"/>
        </w:rPr>
      </w:pPr>
      <w:r>
        <w:rPr>
          <w:rFonts w:hint="eastAsia" w:ascii="Times New Roman" w:hAnsi="Times New Roman" w:cs="Times New Roman"/>
          <w:color w:val="000000"/>
          <w:lang w:val="en-US" w:eastAsia="zh-CN"/>
        </w:rPr>
        <w:t xml:space="preserve">还有一处误译是cooler修饰的不是“暖相”，而是相对于warm而言，与之前的 </w:t>
      </w:r>
      <w:r>
        <w:rPr>
          <w:rFonts w:hint="default" w:ascii="Times New Roman" w:hAnsi="Times New Roman" w:cs="Times New Roman"/>
          <w:color w:val="000000"/>
          <w:lang w:val="en-US" w:eastAsia="zh-CN"/>
        </w:rPr>
        <w:t>“</w:t>
      </w:r>
      <w:r>
        <w:rPr>
          <w:rFonts w:hint="eastAsia" w:ascii="Times New Roman" w:hAnsi="Times New Roman" w:cs="Times New Roman"/>
          <w:color w:val="000000"/>
          <w:lang w:val="en-US" w:eastAsia="zh-CN"/>
        </w:rPr>
        <w:t>warm phases</w:t>
      </w:r>
      <w:r>
        <w:rPr>
          <w:rFonts w:hint="default" w:ascii="Times New Roman" w:hAnsi="Times New Roman" w:cs="Times New Roman"/>
          <w:color w:val="000000"/>
          <w:lang w:val="en-US" w:eastAsia="zh-CN"/>
        </w:rPr>
        <w:t>”</w:t>
      </w:r>
      <w:r>
        <w:rPr>
          <w:rFonts w:hint="eastAsia" w:ascii="Times New Roman" w:hAnsi="Times New Roman" w:cs="Times New Roman"/>
          <w:color w:val="000000"/>
          <w:lang w:val="en-US" w:eastAsia="zh-CN"/>
        </w:rPr>
        <w:t xml:space="preserve"> 并列，表示 “暖相位和冷相位”，而不是“更冷的暖相”</w:t>
      </w:r>
      <w:r>
        <w:rPr>
          <w:rFonts w:hint="default" w:ascii="Times New Roman" w:hAnsi="Times New Roman" w:cs="Times New Roman"/>
          <w:color w:val="000000"/>
        </w:rPr>
        <w:t>。</w:t>
      </w:r>
    </w:p>
  </w:comment>
  <w:comment w:id="9" w:author="吴绪瑶" w:date="2019-11-10T07:44:49Z" w:initials="吴绪瑶">
    <w:p w14:paraId="1C0F556B">
      <w:pPr>
        <w:pStyle w:val="2"/>
        <w:rPr>
          <w:rFonts w:hint="eastAsia" w:eastAsiaTheme="minorEastAsia"/>
          <w:lang w:val="en-US" w:eastAsia="zh-CN"/>
        </w:rPr>
      </w:pPr>
      <w:r>
        <w:rPr>
          <w:rFonts w:hint="eastAsia"/>
          <w:lang w:val="en-US" w:eastAsia="zh-CN"/>
        </w:rPr>
        <w:t>就会</w:t>
      </w:r>
    </w:p>
  </w:comment>
  <w:comment w:id="10" w:author="吴绪瑶" w:date="2019-11-10T07:45:37Z" w:initials="吴绪瑶">
    <w:p w14:paraId="1CFD090E">
      <w:pPr>
        <w:pStyle w:val="2"/>
        <w:rPr>
          <w:rFonts w:hint="eastAsia" w:eastAsiaTheme="minorEastAsia"/>
          <w:lang w:val="en-US" w:eastAsia="zh-CN"/>
        </w:rPr>
      </w:pPr>
      <w:r>
        <w:rPr>
          <w:rFonts w:hint="eastAsia"/>
          <w:lang w:val="en-US" w:eastAsia="zh-CN"/>
        </w:rPr>
        <w:t>以后</w:t>
      </w:r>
    </w:p>
  </w:comment>
  <w:comment w:id="11" w:author="吴绪瑶" w:date="2019-11-10T07:46:43Z" w:initials="吴绪瑶">
    <w:p w14:paraId="70F6375A">
      <w:pPr>
        <w:pStyle w:val="2"/>
      </w:pPr>
      <w:r>
        <w:rPr>
          <w:rFonts w:hint="default" w:ascii="Times New Roman" w:hAnsi="Times New Roman" w:cs="Times New Roman"/>
          <w:color w:val="000000"/>
        </w:rPr>
        <w:t>降雨量已经连续六年低于平均水平</w:t>
      </w:r>
    </w:p>
  </w:comment>
  <w:comment w:id="12" w:author="吴绪瑶" w:date="2019-11-10T07:47:17Z" w:initials="吴绪瑶">
    <w:p w14:paraId="19B84873">
      <w:pPr>
        <w:pStyle w:val="2"/>
        <w:rPr>
          <w:rFonts w:hint="eastAsia" w:eastAsiaTheme="minorEastAsia"/>
          <w:lang w:val="en-US" w:eastAsia="zh-CN"/>
        </w:rPr>
      </w:pPr>
      <w:r>
        <w:rPr>
          <w:rFonts w:hint="eastAsia"/>
          <w:lang w:val="en-US" w:eastAsia="zh-CN"/>
        </w:rPr>
        <w:t>漏译，旱季正在变长</w:t>
      </w:r>
    </w:p>
  </w:comment>
  <w:comment w:id="13" w:author="吴绪瑶" w:date="2019-11-10T07:50:01Z" w:initials="吴绪瑶">
    <w:p w14:paraId="55D730A6">
      <w:pPr>
        <w:pStyle w:val="2"/>
        <w:rPr>
          <w:rFonts w:hint="eastAsia" w:eastAsiaTheme="minorEastAsia"/>
          <w:lang w:val="en-US" w:eastAsia="zh-CN"/>
        </w:rPr>
      </w:pPr>
      <w:r>
        <w:rPr>
          <w:rFonts w:hint="eastAsia"/>
          <w:lang w:val="en-US" w:eastAsia="zh-CN"/>
        </w:rPr>
        <w:t>巴拿马运河管理局</w:t>
      </w:r>
    </w:p>
  </w:comment>
  <w:comment w:id="14" w:author="吴绪瑶" w:date="2019-11-10T07:50:37Z" w:initials="吴绪瑶">
    <w:p w14:paraId="1F1C49C8">
      <w:pPr>
        <w:pStyle w:val="2"/>
        <w:rPr>
          <w:rFonts w:hint="eastAsia" w:eastAsiaTheme="minorEastAsia"/>
          <w:lang w:val="en-US" w:eastAsia="zh-CN"/>
        </w:rPr>
      </w:pPr>
      <w:r>
        <w:rPr>
          <w:rFonts w:hint="eastAsia"/>
          <w:lang w:val="en-US" w:eastAsia="zh-CN"/>
        </w:rPr>
        <w:t>搭配不当，直接原因</w:t>
      </w:r>
    </w:p>
  </w:comment>
  <w:comment w:id="15" w:author="吴绪瑶" w:date="2019-11-10T07:51:43Z" w:initials="吴绪瑶">
    <w:p w14:paraId="58D7389C">
      <w:pPr>
        <w:pStyle w:val="2"/>
        <w:rPr>
          <w:rFonts w:hint="eastAsia" w:eastAsiaTheme="minorEastAsia"/>
          <w:lang w:val="en-US" w:eastAsia="zh-CN"/>
        </w:rPr>
      </w:pPr>
      <w:r>
        <w:rPr>
          <w:rFonts w:hint="eastAsia"/>
          <w:lang w:val="en-US" w:eastAsia="zh-CN"/>
        </w:rPr>
        <w:t>需要补全原名，</w:t>
      </w:r>
      <w:r>
        <w:rPr>
          <w:rFonts w:hint="eastAsia"/>
        </w:rPr>
        <w:t>卡洛斯·瓦加斯（Carlos Vargas）</w:t>
      </w:r>
    </w:p>
  </w:comment>
  <w:comment w:id="16" w:author="吴绪瑶" w:date="2019-11-10T07:53:33Z" w:initials="吴绪瑶">
    <w:p w14:paraId="15A34667">
      <w:pPr>
        <w:pStyle w:val="2"/>
        <w:rPr>
          <w:rFonts w:hint="eastAsia" w:eastAsiaTheme="minorEastAsia"/>
          <w:lang w:val="en-US" w:eastAsia="zh-CN"/>
        </w:rPr>
      </w:pPr>
      <w:r>
        <w:rPr>
          <w:rFonts w:hint="eastAsia"/>
          <w:lang w:val="en-US" w:eastAsia="zh-CN"/>
        </w:rPr>
        <w:t>流畅性不够，</w:t>
      </w:r>
      <w:r>
        <w:rPr>
          <w:rFonts w:hint="default" w:ascii="Times New Roman" w:hAnsi="Times New Roman" w:cs="Times New Roman"/>
          <w:color w:val="000000"/>
        </w:rPr>
        <w:t>让干旱延长并加重</w:t>
      </w:r>
    </w:p>
  </w:comment>
  <w:comment w:id="17" w:author="吴绪瑶" w:date="2019-11-10T07:54:21Z" w:initials="吴绪瑶">
    <w:p w14:paraId="58751816">
      <w:pPr>
        <w:pStyle w:val="2"/>
        <w:rPr>
          <w:rFonts w:hint="eastAsia" w:eastAsiaTheme="minorEastAsia"/>
          <w:lang w:val="en-US" w:eastAsia="zh-CN"/>
        </w:rPr>
      </w:pPr>
      <w:r>
        <w:rPr>
          <w:rFonts w:hint="eastAsia"/>
          <w:lang w:val="en-US" w:eastAsia="zh-CN"/>
        </w:rPr>
        <w:t>漏译，as expected没有翻译出来</w:t>
      </w:r>
    </w:p>
  </w:comment>
  <w:comment w:id="18" w:author="吴绪瑶" w:date="2019-11-10T07:56:16Z" w:initials="吴绪瑶">
    <w:p w14:paraId="12E537A4">
      <w:pPr>
        <w:pStyle w:val="2"/>
        <w:rPr>
          <w:rFonts w:hint="eastAsia" w:eastAsiaTheme="minorEastAsia"/>
          <w:lang w:val="en-US" w:eastAsia="zh-CN"/>
        </w:rPr>
      </w:pPr>
      <w:r>
        <w:rPr>
          <w:rFonts w:hint="eastAsia"/>
          <w:lang w:val="en-US" w:eastAsia="zh-CN"/>
        </w:rPr>
        <w:t>不够正式，翻一倍</w:t>
      </w:r>
      <w:bookmarkStart w:id="1" w:name="_GoBack"/>
      <w:bookmarkEnd w:id="1"/>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99947E8" w15:done="0"/>
  <w15:commentEx w15:paraId="063C162A" w15:done="0"/>
  <w15:commentEx w15:paraId="2DD114A2" w15:done="0"/>
  <w15:commentEx w15:paraId="0B1B3491" w15:done="0"/>
  <w15:commentEx w15:paraId="3CB0620E" w15:done="0"/>
  <w15:commentEx w15:paraId="212200CB" w15:done="0"/>
  <w15:commentEx w15:paraId="51900013" w15:done="0"/>
  <w15:commentEx w15:paraId="4596479E" w15:done="0"/>
  <w15:commentEx w15:paraId="1D935230" w15:done="0"/>
  <w15:commentEx w15:paraId="1C0F556B" w15:done="0"/>
  <w15:commentEx w15:paraId="1CFD090E" w15:done="0"/>
  <w15:commentEx w15:paraId="70F6375A" w15:done="0"/>
  <w15:commentEx w15:paraId="19B84873" w15:done="0"/>
  <w15:commentEx w15:paraId="55D730A6" w15:done="0"/>
  <w15:commentEx w15:paraId="1F1C49C8" w15:done="0"/>
  <w15:commentEx w15:paraId="58D7389C" w15:done="0"/>
  <w15:commentEx w15:paraId="15A34667" w15:done="0"/>
  <w15:commentEx w15:paraId="58751816" w15:done="0"/>
  <w15:commentEx w15:paraId="12E537A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吴绪瑶">
    <w15:presenceInfo w15:providerId="None" w15:userId="吴绪瑶"/>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embedSystemFonts/>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062264C"/>
    <w:rsid w:val="553B4EE2"/>
    <w:rsid w:val="57AF4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annotation text"/>
    <w:basedOn w:val="1"/>
    <w:unhideWhenUsed/>
    <w:qFormat/>
    <w:uiPriority w:val="99"/>
    <w:pPr>
      <w:jc w:val="left"/>
    </w:pPr>
  </w:style>
  <w:style w:type="paragraph" w:styleId="3">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5">
    <w:name w:val="annotation reference"/>
    <w:basedOn w:val="4"/>
    <w:unhideWhenUsed/>
    <w:qFormat/>
    <w:uiPriority w:val="99"/>
    <w:rPr>
      <w:sz w:val="21"/>
      <w:szCs w:val="21"/>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吴绪瑶</cp:lastModifiedBy>
  <dcterms:modified xsi:type="dcterms:W3CDTF">2019-11-09T23:56:52Z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